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27E9DD" w:rsidP="7327E9DD" w:rsidRDefault="7327E9DD" w14:paraId="7DFD2DCD" w14:textId="358078A0">
      <w:pPr>
        <w:pStyle w:val="Normal"/>
        <w:bidi w:val="1"/>
        <w:spacing w:line="360" w:lineRule="auto"/>
        <w:jc w:val="left"/>
        <w:rPr>
          <w:del w:author="Dov Boris Tuch" w:date="2022-08-12T13:15:56.019Z" w:id="137291451"/>
          <w:rFonts w:ascii="David" w:hAnsi="David" w:eastAsia="David" w:cs="David"/>
          <w:sz w:val="24"/>
          <w:szCs w:val="24"/>
        </w:rPr>
      </w:pP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סידור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וניקוי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הנתונים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61Z" w:id="349865255"/>
        </w:rPr>
        <w:t xml:space="preserve">: </w:t>
      </w:r>
    </w:p>
    <w:p w:rsidR="7327E9DD" w:rsidP="7327E9DD" w:rsidRDefault="7327E9DD" w14:paraId="0F4944C8" w14:textId="4CFCA529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</w:rPr>
      </w:pP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66Z" w:id="1160270720"/>
        </w:rPr>
        <w:t>מפני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68Z" w:id="1571435886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7Z" w:id="1505055766"/>
        </w:rPr>
        <w:t>שהנתונים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72Z" w:id="768901400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73Z" w:id="2077473661"/>
        </w:rPr>
        <w:t>מתעדכנים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75Z" w:id="1296998459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78Z" w:id="855969093"/>
        </w:rPr>
        <w:t>לכל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8Z" w:id="9358976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83Z" w:id="949476041"/>
        </w:rPr>
        <w:t>הפחות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85Z" w:id="1671928932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89Z" w:id="1801951485"/>
        </w:rPr>
        <w:t>בהפרשים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93Z" w:id="1229115472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8.996Z" w:id="1723651237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Z" w:id="480350895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03Z" w:id="335936209"/>
        </w:rPr>
        <w:t>דקה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07Z" w:id="2116755460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12Z" w:id="1940513844"/>
        </w:rPr>
        <w:t>החלתנו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16Z" w:id="1505006808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2Z" w:id="519522060"/>
        </w:rPr>
        <w:t>לשמור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25Z" w:id="199257947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32Z" w:id="2089744867"/>
        </w:rPr>
        <w:t>את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37Z" w:id="924076896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42Z" w:id="1595540066"/>
        </w:rPr>
        <w:t>הנתונים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47Z" w:id="1403677853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52Z" w:id="1271742582"/>
        </w:rPr>
        <w:t>בהפרש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58Z" w:id="1306508878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66Z" w:id="1939118497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73Z" w:id="76260893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79Z" w:id="1119674798"/>
        </w:rPr>
        <w:t>דקה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85Z" w:id="1779081803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095Z" w:id="349829632"/>
        </w:rPr>
        <w:t>ולא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02Z" w:id="128997020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1Z" w:id="303846402"/>
        </w:rPr>
        <w:t>בהפרשים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17Z" w:id="109981442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22Z" w:id="1040908511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27Z" w:id="417509485"/>
        </w:rPr>
        <w:t xml:space="preserve"> (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33Z" w:id="990318666"/>
        </w:rPr>
        <w:t>בערך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38Z" w:id="965123816"/>
        </w:rPr>
        <w:t xml:space="preserve"> )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  <w:rPrChange w:author="Dov Boris Tuch" w:date="2022-08-12T16:18:29.138Z" w:id="304254364"/>
        </w:rPr>
        <w:t>10</w:t>
      </w:r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38Z" w:id="726735059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46Z" w:id="1389350284"/>
        </w:rPr>
        <w:t>שניות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51Z" w:id="47504817"/>
        </w:rPr>
        <w:t xml:space="preserve">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56Z" w:id="2035442742"/>
        </w:rPr>
        <w:t>יש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61Z" w:id="1796569770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66Z" w:id="300818050"/>
        </w:rPr>
        <w:t>לציין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שמבקרה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שבו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  <w:rPrChange w:author="Dov Boris Tuch" w:date="2022-08-12T16:18:29.173Z" w:id="980540457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שינוי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בזמן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בתוך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שניות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בתוך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טווח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הדקה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(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למשל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אחרי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השנייה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ה</w:t>
      </w:r>
      <w:r w:rsidRPr="3A92E277" w:rsidR="7327E9DD">
        <w:rPr>
          <w:rFonts w:ascii="David" w:hAnsi="David" w:eastAsia="David" w:cs="David"/>
          <w:sz w:val="24"/>
          <w:szCs w:val="24"/>
        </w:rPr>
        <w:t>30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חל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שינוי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הנסיעה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ניקח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להיות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זה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שמייצג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הדקה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הנ”ל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>.</w:t>
      </w:r>
    </w:p>
    <w:p w:rsidR="7327E9DD" w:rsidP="7327E9DD" w:rsidRDefault="7327E9DD" w14:paraId="08EF817B" w14:textId="78B5B74B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</w:rPr>
      </w:pPr>
      <w:r w:rsidRPr="3A92E277" w:rsidR="7327E9DD">
        <w:rPr>
          <w:rFonts w:ascii="David" w:hAnsi="David" w:eastAsia="David" w:cs="David"/>
          <w:sz w:val="24"/>
          <w:szCs w:val="24"/>
        </w:rPr>
        <w:t>3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החלטנו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להוסיף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המשתנים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: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,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בשבוע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,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אינדיקטור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לאירוע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מיוחד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באותו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(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חג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,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סגירה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רכבות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>/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כבישים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,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ביקור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הנשיא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ביידן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,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פסטיבלים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וכו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'.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אינדיקטור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לכך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שהשעה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אחרי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12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בצהריים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</w:t>
      </w:r>
    </w:p>
    <w:p w:rsidR="7327E9DD" w:rsidP="7327E9DD" w:rsidRDefault="7327E9DD" w14:paraId="1DEF55AC" w14:textId="0250B74E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</w:rPr>
      </w:pPr>
      <w:r w:rsidR="7327E9DD">
        <w:drawing>
          <wp:inline wp14:editId="5381942E" wp14:anchorId="605C2369">
            <wp:extent cx="5614988" cy="3743325"/>
            <wp:effectExtent l="0" t="0" r="0" b="0"/>
            <wp:docPr id="1243232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b5fcd022424a3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4988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7E9DD" w:rsidP="7327E9DD" w:rsidRDefault="7327E9DD" w14:paraId="66830F23" w14:textId="6E345EA5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</w:rPr>
      </w:pP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בגרף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1.1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ניתן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לראות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הנתיב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משתנה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כמעט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לחלוטין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בשעות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המוקדמות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לאחר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השעה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12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פרט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אחד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(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שלא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הצלחנו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למצוא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סיבה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עבורו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בחדשות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)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שבו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המקסימלי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בנתיב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מעל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המינימום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והגיע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ל-</w:t>
      </w:r>
      <w:r w:rsidRPr="3A92E277" w:rsidR="7327E9DD">
        <w:rPr>
          <w:rFonts w:ascii="David" w:hAnsi="David" w:eastAsia="David" w:cs="David"/>
          <w:sz w:val="24"/>
          <w:szCs w:val="24"/>
        </w:rPr>
        <w:t>19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שקלים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לנסיעה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,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אין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שינוי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במחירי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הנטיב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על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נמשיך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לחקור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מחירי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הנתיב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בשעות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המוקדמות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ובפרט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בין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השעה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6:00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ל-</w:t>
      </w:r>
      <w:r w:rsidRPr="3A92E277" w:rsidR="7327E9DD">
        <w:rPr>
          <w:rFonts w:ascii="David" w:hAnsi="David" w:eastAsia="David" w:cs="David"/>
          <w:sz w:val="24"/>
          <w:szCs w:val="24"/>
        </w:rPr>
        <w:t>12:00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>.</w:t>
      </w:r>
    </w:p>
    <w:p w:rsidR="7327E9DD" w:rsidP="7327E9DD" w:rsidRDefault="7327E9DD" w14:paraId="302375F5" w14:textId="158492B2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</w:rPr>
      </w:pPr>
    </w:p>
    <w:p w:rsidR="7327E9DD" w:rsidP="7327E9DD" w:rsidRDefault="7327E9DD" w14:paraId="67A44D92" w14:textId="094A079E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</w:rPr>
      </w:pPr>
    </w:p>
    <w:p w:rsidR="7327E9DD" w:rsidP="7327E9DD" w:rsidRDefault="7327E9DD" w14:paraId="3431BD37" w14:textId="3460F2E9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</w:rPr>
      </w:pPr>
    </w:p>
    <w:p w:rsidR="7327E9DD" w:rsidP="3A92E277" w:rsidRDefault="7327E9DD" w14:paraId="4D8259BE" w14:textId="5653BE91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</w:rPr>
      </w:pPr>
      <w:r w:rsidR="7327E9DD">
        <w:drawing>
          <wp:inline wp14:editId="0201638E" wp14:anchorId="7EDD4874">
            <wp:extent cx="4572000" cy="3543300"/>
            <wp:effectExtent l="0" t="0" r="0" b="0"/>
            <wp:docPr id="984546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36a5bfa6347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27E9DD" w:rsidP="7327E9DD" w:rsidRDefault="7327E9DD" w14:paraId="45F75728" w14:textId="2DB03914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</w:rPr>
      </w:pP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בגרף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1.2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לקחנו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הממוצע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בשעות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הבוקר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תאריך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וסיווגנו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אותם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לפי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ימות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השבוע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שיערנו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ימי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ראשון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וחמישי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יהיו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הימים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הכי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עמוסים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הופתענו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לגלות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שני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נמצא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שבו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מחירי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הנתיב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המהיר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הכי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גבוהים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כמו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בימי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שישי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ושבת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הנתיב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המהיר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עולה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מעל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המינימלי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(</w:t>
      </w:r>
      <w:r w:rsidRPr="3A92E277" w:rsidR="7327E9DD">
        <w:rPr>
          <w:rFonts w:ascii="David" w:hAnsi="David" w:eastAsia="David" w:cs="David"/>
          <w:sz w:val="24"/>
          <w:szCs w:val="24"/>
        </w:rPr>
        <w:t>7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)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בכלל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התצפיות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שראינו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(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מסקנה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שנשתמש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בחלק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ד'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החיזוי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.)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הסימון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מסמל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ממוצע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הממוצעים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התצפיות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באותו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>.</w:t>
      </w:r>
    </w:p>
    <w:p w:rsidR="7327E9DD" w:rsidP="3A92E277" w:rsidRDefault="7327E9DD" w14:paraId="632FB4FC" w14:textId="24086898">
      <w:pPr>
        <w:pStyle w:val="Normal"/>
        <w:bidi w:val="1"/>
        <w:spacing w:line="360" w:lineRule="auto"/>
        <w:jc w:val="left"/>
        <w:rPr>
          <w:rFonts w:ascii="David" w:hAnsi="David" w:eastAsia="David" w:cs="David"/>
          <w:sz w:val="24"/>
          <w:szCs w:val="24"/>
          <w:rtl w:val="1"/>
          <w:rPrChange w:author="Dov Boris Tuch" w:date="2022-08-12T16:18:29.234Z" w:id="150607308"/>
        </w:rPr>
      </w:pPr>
      <w:r w:rsidR="7327E9DD">
        <w:drawing>
          <wp:inline wp14:editId="360C89A6" wp14:anchorId="53E71229">
            <wp:extent cx="6257194" cy="3001108"/>
            <wp:effectExtent l="0" t="0" r="0" b="0"/>
            <wp:docPr id="504857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71d38deb454b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7194" cy="30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בגרף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1.3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מודדים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הממוצע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בשעות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6:00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עד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12:00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בימים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א-ה'.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ניתן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לראות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החל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מהשעה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6:30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לערך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ישנה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עליה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הנסיעה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א'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העלייה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הינה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המהירה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ביותר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כאשר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כבר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לאחר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מגיעים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לשיא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כמעט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75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₪ לנסיעה. בימים ב'-ד' ההגעה למחיר של </w:t>
      </w:r>
      <w:r w:rsidRPr="3A92E277" w:rsidR="7327E9DD">
        <w:rPr>
          <w:rFonts w:ascii="David" w:hAnsi="David" w:eastAsia="David" w:cs="David"/>
          <w:sz w:val="24"/>
          <w:szCs w:val="24"/>
        </w:rPr>
        <w:t>75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איטית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יותר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עוברת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את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ה</w:t>
      </w:r>
      <w:r w:rsidRPr="3A92E277" w:rsidR="7327E9DD">
        <w:rPr>
          <w:rFonts w:ascii="David" w:hAnsi="David" w:eastAsia="David" w:cs="David"/>
          <w:sz w:val="24"/>
          <w:szCs w:val="24"/>
        </w:rPr>
        <w:t>75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לנסיעה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כאשר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השיא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מגיע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ב</w:t>
      </w:r>
      <w:r w:rsidRPr="3A92E277" w:rsidR="7327E9DD">
        <w:rPr>
          <w:rFonts w:ascii="David" w:hAnsi="David" w:eastAsia="David" w:cs="David"/>
          <w:sz w:val="24"/>
          <w:szCs w:val="24"/>
        </w:rPr>
        <w:t>8:30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לערך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גם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ביום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ה'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שיא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המחירים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מושג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בשעה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8:40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בכלל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הימים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אחרי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השעה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r w:rsidRPr="3A92E277" w:rsidR="7327E9DD">
        <w:rPr>
          <w:rFonts w:ascii="David" w:hAnsi="David" w:eastAsia="David" w:cs="David"/>
          <w:sz w:val="24"/>
          <w:szCs w:val="24"/>
        </w:rPr>
        <w:t>11:00</w:t>
      </w:r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הנסיעה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הינו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תמיד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המחיר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 </w:t>
      </w:r>
      <w:proofErr w:type="spellStart"/>
      <w:r w:rsidRPr="3A92E277" w:rsidR="7327E9DD">
        <w:rPr>
          <w:rFonts w:ascii="David" w:hAnsi="David" w:eastAsia="David" w:cs="David"/>
          <w:sz w:val="24"/>
          <w:szCs w:val="24"/>
          <w:rtl w:val="1"/>
        </w:rPr>
        <w:t>המינימלי</w:t>
      </w:r>
      <w:proofErr w:type="spellEnd"/>
      <w:r w:rsidRPr="3A92E277" w:rsidR="7327E9DD">
        <w:rPr>
          <w:rFonts w:ascii="David" w:hAnsi="David" w:eastAsia="David" w:cs="David"/>
          <w:sz w:val="24"/>
          <w:szCs w:val="24"/>
          <w:rtl w:val="1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cb33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CF0DD1"/>
    <w:rsid w:val="04AC7BE0"/>
    <w:rsid w:val="055CC550"/>
    <w:rsid w:val="06CF3A2F"/>
    <w:rsid w:val="07536596"/>
    <w:rsid w:val="0C7D3B50"/>
    <w:rsid w:val="0CFB3F99"/>
    <w:rsid w:val="0E10341A"/>
    <w:rsid w:val="102C061A"/>
    <w:rsid w:val="12EC7CD4"/>
    <w:rsid w:val="14FF773D"/>
    <w:rsid w:val="16C17BF2"/>
    <w:rsid w:val="172E1E26"/>
    <w:rsid w:val="1795E4D2"/>
    <w:rsid w:val="194921C0"/>
    <w:rsid w:val="1952E6C1"/>
    <w:rsid w:val="1AEEB722"/>
    <w:rsid w:val="1B23CD85"/>
    <w:rsid w:val="1BEA1824"/>
    <w:rsid w:val="1FCC37A5"/>
    <w:rsid w:val="2184FB60"/>
    <w:rsid w:val="232EDF6A"/>
    <w:rsid w:val="247C5560"/>
    <w:rsid w:val="249FA8C8"/>
    <w:rsid w:val="27CD3A2A"/>
    <w:rsid w:val="29673310"/>
    <w:rsid w:val="2C555235"/>
    <w:rsid w:val="2C9ED3D2"/>
    <w:rsid w:val="2FD67494"/>
    <w:rsid w:val="30FDFE37"/>
    <w:rsid w:val="31650373"/>
    <w:rsid w:val="396605F8"/>
    <w:rsid w:val="39A309E1"/>
    <w:rsid w:val="3A23377A"/>
    <w:rsid w:val="3A92E277"/>
    <w:rsid w:val="3BBF07DB"/>
    <w:rsid w:val="3CAE766F"/>
    <w:rsid w:val="3CD90B79"/>
    <w:rsid w:val="3D995733"/>
    <w:rsid w:val="3DA22ECA"/>
    <w:rsid w:val="3F352794"/>
    <w:rsid w:val="4010AC3B"/>
    <w:rsid w:val="426CC856"/>
    <w:rsid w:val="43484CFD"/>
    <w:rsid w:val="440898B7"/>
    <w:rsid w:val="455B4766"/>
    <w:rsid w:val="45A46918"/>
    <w:rsid w:val="471F07EB"/>
    <w:rsid w:val="4A6E153A"/>
    <w:rsid w:val="4A77DA3B"/>
    <w:rsid w:val="4C48C0FF"/>
    <w:rsid w:val="4D752112"/>
    <w:rsid w:val="4E92ED2A"/>
    <w:rsid w:val="4EA92AC7"/>
    <w:rsid w:val="4F8061C1"/>
    <w:rsid w:val="502EBD8B"/>
    <w:rsid w:val="50E71BBF"/>
    <w:rsid w:val="51E0CB89"/>
    <w:rsid w:val="51EEDF32"/>
    <w:rsid w:val="5282EC20"/>
    <w:rsid w:val="533BC943"/>
    <w:rsid w:val="53CF0DD1"/>
    <w:rsid w:val="541EBC81"/>
    <w:rsid w:val="5519F38B"/>
    <w:rsid w:val="558032F7"/>
    <w:rsid w:val="58B0F978"/>
    <w:rsid w:val="58F22DA4"/>
    <w:rsid w:val="5A8DFE05"/>
    <w:rsid w:val="5B717032"/>
    <w:rsid w:val="5D0D4093"/>
    <w:rsid w:val="5ED54FC0"/>
    <w:rsid w:val="5F203AFC"/>
    <w:rsid w:val="63871AFE"/>
    <w:rsid w:val="640273E6"/>
    <w:rsid w:val="64F65284"/>
    <w:rsid w:val="68434930"/>
    <w:rsid w:val="6E3096B3"/>
    <w:rsid w:val="6ED24B2D"/>
    <w:rsid w:val="71EC266E"/>
    <w:rsid w:val="7327E9DD"/>
    <w:rsid w:val="73789373"/>
    <w:rsid w:val="737AB54D"/>
    <w:rsid w:val="751685AE"/>
    <w:rsid w:val="76803AE0"/>
    <w:rsid w:val="782AD308"/>
    <w:rsid w:val="78976AA4"/>
    <w:rsid w:val="79C6A369"/>
    <w:rsid w:val="79DE0FF6"/>
    <w:rsid w:val="79E9F6D1"/>
    <w:rsid w:val="7B7BB7D2"/>
    <w:rsid w:val="7D418045"/>
    <w:rsid w:val="7D9EAD0F"/>
    <w:rsid w:val="7F708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BB19"/>
  <w15:chartTrackingRefBased/>
  <w15:docId w15:val="{C5CEB570-37B9-48BF-AAB7-0E7DF91550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27E9DD"/>
    <w:rPr>
      <w:noProof w:val="0"/>
      <w:lang w:val="he-I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327E9D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27E9D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27E9D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27E9D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27E9D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27E9D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27E9D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27E9D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27E9D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327E9D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327E9D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327E9D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327E9D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327E9D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327E9D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he-IL"/>
    </w:rPr>
  </w:style>
  <w:style w:type="character" w:styleId="Heading2Char" w:customStyle="true">
    <w:uiPriority w:val="9"/>
    <w:name w:val="Heading 2 Char"/>
    <w:basedOn w:val="DefaultParagraphFont"/>
    <w:link w:val="Heading2"/>
    <w:rsid w:val="7327E9D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he-IL"/>
    </w:rPr>
  </w:style>
  <w:style w:type="character" w:styleId="Heading3Char" w:customStyle="true">
    <w:uiPriority w:val="9"/>
    <w:name w:val="Heading 3 Char"/>
    <w:basedOn w:val="DefaultParagraphFont"/>
    <w:link w:val="Heading3"/>
    <w:rsid w:val="7327E9D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he-IL"/>
    </w:rPr>
  </w:style>
  <w:style w:type="character" w:styleId="Heading4Char" w:customStyle="true">
    <w:uiPriority w:val="9"/>
    <w:name w:val="Heading 4 Char"/>
    <w:basedOn w:val="DefaultParagraphFont"/>
    <w:link w:val="Heading4"/>
    <w:rsid w:val="7327E9D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he-IL"/>
    </w:rPr>
  </w:style>
  <w:style w:type="character" w:styleId="Heading5Char" w:customStyle="true">
    <w:uiPriority w:val="9"/>
    <w:name w:val="Heading 5 Char"/>
    <w:basedOn w:val="DefaultParagraphFont"/>
    <w:link w:val="Heading5"/>
    <w:rsid w:val="7327E9D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he-IL"/>
    </w:rPr>
  </w:style>
  <w:style w:type="character" w:styleId="Heading6Char" w:customStyle="true">
    <w:uiPriority w:val="9"/>
    <w:name w:val="Heading 6 Char"/>
    <w:basedOn w:val="DefaultParagraphFont"/>
    <w:link w:val="Heading6"/>
    <w:rsid w:val="7327E9D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he-IL"/>
    </w:rPr>
  </w:style>
  <w:style w:type="character" w:styleId="Heading7Char" w:customStyle="true">
    <w:uiPriority w:val="9"/>
    <w:name w:val="Heading 7 Char"/>
    <w:basedOn w:val="DefaultParagraphFont"/>
    <w:link w:val="Heading7"/>
    <w:rsid w:val="7327E9D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he-IL"/>
    </w:rPr>
  </w:style>
  <w:style w:type="character" w:styleId="Heading8Char" w:customStyle="true">
    <w:uiPriority w:val="9"/>
    <w:name w:val="Heading 8 Char"/>
    <w:basedOn w:val="DefaultParagraphFont"/>
    <w:link w:val="Heading8"/>
    <w:rsid w:val="7327E9D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he-IL"/>
    </w:rPr>
  </w:style>
  <w:style w:type="character" w:styleId="Heading9Char" w:customStyle="true">
    <w:uiPriority w:val="9"/>
    <w:name w:val="Heading 9 Char"/>
    <w:basedOn w:val="DefaultParagraphFont"/>
    <w:link w:val="Heading9"/>
    <w:rsid w:val="7327E9D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e-IL"/>
    </w:rPr>
  </w:style>
  <w:style w:type="character" w:styleId="TitleChar" w:customStyle="true">
    <w:uiPriority w:val="10"/>
    <w:name w:val="Title Char"/>
    <w:basedOn w:val="DefaultParagraphFont"/>
    <w:link w:val="Title"/>
    <w:rsid w:val="7327E9D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he-IL"/>
    </w:rPr>
  </w:style>
  <w:style w:type="character" w:styleId="SubtitleChar" w:customStyle="true">
    <w:uiPriority w:val="11"/>
    <w:name w:val="Subtitle Char"/>
    <w:basedOn w:val="DefaultParagraphFont"/>
    <w:link w:val="Subtitle"/>
    <w:rsid w:val="7327E9D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he-IL"/>
    </w:rPr>
  </w:style>
  <w:style w:type="character" w:styleId="QuoteChar" w:customStyle="true">
    <w:uiPriority w:val="29"/>
    <w:name w:val="Quote Char"/>
    <w:basedOn w:val="DefaultParagraphFont"/>
    <w:link w:val="Quote"/>
    <w:rsid w:val="7327E9DD"/>
    <w:rPr>
      <w:i w:val="1"/>
      <w:iCs w:val="1"/>
      <w:noProof w:val="0"/>
      <w:color w:val="404040" w:themeColor="text1" w:themeTint="BF" w:themeShade="FF"/>
      <w:lang w:val="he-I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327E9DD"/>
    <w:rPr>
      <w:i w:val="1"/>
      <w:iCs w:val="1"/>
      <w:noProof w:val="0"/>
      <w:color w:val="4472C4" w:themeColor="accent1" w:themeTint="FF" w:themeShade="FF"/>
      <w:lang w:val="he-IL"/>
    </w:rPr>
  </w:style>
  <w:style w:type="paragraph" w:styleId="TOC1">
    <w:uiPriority w:val="39"/>
    <w:name w:val="toc 1"/>
    <w:basedOn w:val="Normal"/>
    <w:next w:val="Normal"/>
    <w:unhideWhenUsed/>
    <w:rsid w:val="7327E9D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327E9D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327E9D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327E9D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327E9D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327E9D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327E9D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327E9D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327E9D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327E9D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327E9DD"/>
    <w:rPr>
      <w:noProof w:val="0"/>
      <w:sz w:val="20"/>
      <w:szCs w:val="20"/>
      <w:lang w:val="he-IL"/>
    </w:rPr>
  </w:style>
  <w:style w:type="paragraph" w:styleId="Footer">
    <w:uiPriority w:val="99"/>
    <w:name w:val="footer"/>
    <w:basedOn w:val="Normal"/>
    <w:unhideWhenUsed/>
    <w:link w:val="FooterChar"/>
    <w:rsid w:val="7327E9D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327E9DD"/>
    <w:rPr>
      <w:noProof w:val="0"/>
      <w:lang w:val="he-I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327E9D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327E9DD"/>
    <w:rPr>
      <w:noProof w:val="0"/>
      <w:sz w:val="20"/>
      <w:szCs w:val="20"/>
      <w:lang w:val="he-IL"/>
    </w:rPr>
  </w:style>
  <w:style w:type="paragraph" w:styleId="Header">
    <w:uiPriority w:val="99"/>
    <w:name w:val="header"/>
    <w:basedOn w:val="Normal"/>
    <w:unhideWhenUsed/>
    <w:link w:val="HeaderChar"/>
    <w:rsid w:val="7327E9D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327E9DD"/>
    <w:rPr>
      <w:noProof w:val="0"/>
      <w:lang w:val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7a6b7fdaa34817" /><Relationship Type="http://schemas.openxmlformats.org/officeDocument/2006/relationships/image" Target="/media/image4.png" Id="Rb6b5fcd022424a3f" /><Relationship Type="http://schemas.openxmlformats.org/officeDocument/2006/relationships/image" Target="/media/image5.png" Id="R3ae36a5bfa634797" /><Relationship Type="http://schemas.openxmlformats.org/officeDocument/2006/relationships/image" Target="/media/image6.png" Id="Rb771d38deb454b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2022-08-12T13:02:59.4543485Z</dcterms:created>
  <dcterms:modified xsi:type="dcterms:W3CDTF">2022-08-13T08:12:28.6872366Z</dcterms:modified>
  <dc:creator>Dov Boris Tuch</dc:creator>
  <lastModifiedBy>Dov Boris Tuch</lastModifiedBy>
</coreProperties>
</file>